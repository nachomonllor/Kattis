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2A6" w:rsidRPr="003E72A6" w:rsidRDefault="003E72A6" w:rsidP="003E72A6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</w:pPr>
      <w:proofErr w:type="spellStart"/>
      <w:r w:rsidRPr="003E72A6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FizzBuzz</w:t>
      </w:r>
      <w:proofErr w:type="spellEnd"/>
    </w:p>
    <w:p w:rsidR="003E72A6" w:rsidRPr="003E72A6" w:rsidRDefault="003E72A6" w:rsidP="003E72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3E72A6">
        <w:rPr>
          <w:rFonts w:ascii="Times New Roman" w:eastAsia="Times New Roman" w:hAnsi="Times New Roman" w:cs="Times New Roman"/>
          <w:noProof/>
          <w:color w:val="000000"/>
          <w:sz w:val="21"/>
          <w:szCs w:val="21"/>
          <w:lang w:eastAsia="es-AR"/>
        </w:rPr>
        <w:drawing>
          <wp:inline distT="0" distB="0" distL="0" distR="0" wp14:anchorId="7BD53140" wp14:editId="3CCF6833">
            <wp:extent cx="3415550" cy="1857375"/>
            <wp:effectExtent l="0" t="0" r="0" b="0"/>
            <wp:docPr id="1" name="Imagen 1" descr="/problems/fizzbuzz/file/statement/en/img-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problems/fizzbuzz/file/statement/en/img-0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5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72A6" w:rsidRPr="003E72A6" w:rsidRDefault="003E72A6" w:rsidP="003E72A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</w:pPr>
      <w:hyperlink r:id="rId6" w:history="1">
        <w:proofErr w:type="spellStart"/>
        <w:r w:rsidRPr="003E72A6">
          <w:rPr>
            <w:rFonts w:ascii="Times New Roman" w:eastAsia="Times New Roman" w:hAnsi="Times New Roman" w:cs="Times New Roman"/>
            <w:i/>
            <w:iCs/>
            <w:color w:val="4E92D0"/>
            <w:sz w:val="18"/>
            <w:szCs w:val="18"/>
            <w:u w:val="single"/>
            <w:lang w:eastAsia="es-AR"/>
          </w:rPr>
          <w:t>Image</w:t>
        </w:r>
        <w:proofErr w:type="spellEnd"/>
      </w:hyperlink>
      <w:r w:rsidRPr="003E72A6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 </w:t>
      </w:r>
      <w:proofErr w:type="spellStart"/>
      <w:r w:rsidRPr="003E72A6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by</w:t>
      </w:r>
      <w:proofErr w:type="spellEnd"/>
      <w:r w:rsidRPr="003E72A6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chris</w:t>
      </w:r>
      <w:proofErr w:type="spellEnd"/>
      <w:r w:rsidRPr="003E72A6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morgan</w:t>
      </w:r>
      <w:proofErr w:type="spellEnd"/>
      <w:r w:rsidRPr="003E72A6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 xml:space="preserve"> cc </w:t>
      </w:r>
      <w:proofErr w:type="spellStart"/>
      <w:r w:rsidRPr="003E72A6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by</w:t>
      </w:r>
      <w:proofErr w:type="spellEnd"/>
    </w:p>
    <w:p w:rsidR="003E72A6" w:rsidRPr="003E72A6" w:rsidRDefault="003E72A6" w:rsidP="003E72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According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Wikipedia,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FizzBuzz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group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word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game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children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teach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them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about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division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This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may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may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not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be true,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but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this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question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generally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used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 </w:t>
      </w:r>
      <w:del w:id="1" w:author="Unknown">
        <w:r w:rsidRPr="003E72A6">
          <w:rPr>
            <w:rFonts w:ascii="Times New Roman" w:eastAsia="Times New Roman" w:hAnsi="Times New Roman" w:cs="Times New Roman"/>
            <w:color w:val="000000"/>
            <w:sz w:val="21"/>
            <w:szCs w:val="21"/>
            <w:lang w:eastAsia="es-AR"/>
          </w:rPr>
          <w:delText>torture</w:delText>
        </w:r>
      </w:del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screen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young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computer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science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graduates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during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programming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interviews.</w:t>
      </w:r>
    </w:p>
    <w:p w:rsidR="003E72A6" w:rsidRPr="003E72A6" w:rsidRDefault="003E72A6" w:rsidP="003E72A6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Basically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this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how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it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works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print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integers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from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3E72A6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1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1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to </w:t>
      </w:r>
      <w:r w:rsidRPr="003E72A6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N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replacing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any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them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divisible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by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3E72A6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X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X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3E72A6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Fizz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if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they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are divisible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by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3E72A6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Y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Y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3E72A6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Buzz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If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divisible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by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both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3E72A6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X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X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and </w:t>
      </w:r>
      <w:r w:rsidRPr="003E72A6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Y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Y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print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3E72A6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FizzBuzz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instead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3E72A6" w:rsidRPr="003E72A6" w:rsidRDefault="003E72A6" w:rsidP="003E72A6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Check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samples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further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clarification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3E72A6" w:rsidRPr="003E72A6" w:rsidRDefault="003E72A6" w:rsidP="003E72A6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3E72A6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Input</w:t>
      </w:r>
    </w:p>
    <w:p w:rsidR="003E72A6" w:rsidRPr="003E72A6" w:rsidRDefault="003E72A6" w:rsidP="003E72A6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Input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contains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single test case.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test case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contains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three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integers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single line, </w:t>
      </w:r>
      <w:r w:rsidRPr="003E72A6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X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X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, </w:t>
      </w:r>
      <w:r w:rsidRPr="003E72A6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Y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Y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and </w:t>
      </w:r>
      <w:r w:rsidRPr="003E72A6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N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(</w:t>
      </w:r>
      <w:r w:rsidRPr="003E72A6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1≤</w:t>
      </w:r>
      <w:r w:rsidRPr="003E72A6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X</w:t>
      </w:r>
      <w:r w:rsidRPr="003E72A6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&lt;</w:t>
      </w:r>
      <w:r w:rsidRPr="003E72A6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Y</w:t>
      </w:r>
      <w:r w:rsidRPr="003E72A6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≤</w:t>
      </w:r>
      <w:r w:rsidRPr="003E72A6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N</w:t>
      </w:r>
      <w:r w:rsidRPr="003E72A6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≤100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1≤X&lt;Y≤N≤100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).</w:t>
      </w:r>
    </w:p>
    <w:p w:rsidR="003E72A6" w:rsidRPr="003E72A6" w:rsidRDefault="003E72A6" w:rsidP="003E72A6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3E72A6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Output</w:t>
      </w:r>
    </w:p>
    <w:p w:rsidR="003E72A6" w:rsidRPr="003E72A6" w:rsidRDefault="003E72A6" w:rsidP="003E72A6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Print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integers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from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3E72A6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1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1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to </w:t>
      </w:r>
      <w:r w:rsidRPr="003E72A6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N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 in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order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its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own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line,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replacing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ones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divisible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by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3E72A6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X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X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3E72A6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Fizz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ones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divisible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by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3E72A6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Y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Y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3E72A6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Buzz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 and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ones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divisible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by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both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3E72A6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X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X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and </w:t>
      </w:r>
      <w:r w:rsidRPr="003E72A6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Y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Y</w:t>
      </w:r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3E72A6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FizzBuzz</w:t>
      </w:r>
      <w:proofErr w:type="spellEnd"/>
      <w:r w:rsidRPr="003E72A6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3E72A6" w:rsidRPr="003E72A6" w:rsidTr="003E72A6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E72A6" w:rsidRPr="003E72A6" w:rsidRDefault="003E72A6" w:rsidP="003E72A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3E72A6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3E72A6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1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E72A6" w:rsidRPr="003E72A6" w:rsidRDefault="003E72A6" w:rsidP="003E72A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3E72A6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3E72A6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1</w:t>
            </w:r>
          </w:p>
        </w:tc>
      </w:tr>
      <w:tr w:rsidR="003E72A6" w:rsidRPr="003E72A6" w:rsidTr="003E72A6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E72A6" w:rsidRPr="003E72A6" w:rsidRDefault="003E72A6" w:rsidP="003E72A6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3E72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2 3 7</w:t>
            </w: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E72A6" w:rsidRPr="003E72A6" w:rsidRDefault="003E72A6" w:rsidP="003E72A6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3E72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1</w:t>
            </w:r>
          </w:p>
          <w:p w:rsidR="003E72A6" w:rsidRPr="003E72A6" w:rsidRDefault="003E72A6" w:rsidP="003E72A6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3E72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Fizz</w:t>
            </w:r>
            <w:proofErr w:type="spellEnd"/>
          </w:p>
          <w:p w:rsidR="003E72A6" w:rsidRPr="003E72A6" w:rsidRDefault="003E72A6" w:rsidP="003E72A6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3E72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Buzz</w:t>
            </w:r>
            <w:proofErr w:type="spellEnd"/>
          </w:p>
          <w:p w:rsidR="003E72A6" w:rsidRPr="003E72A6" w:rsidRDefault="003E72A6" w:rsidP="003E72A6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3E72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lastRenderedPageBreak/>
              <w:t>Fizz</w:t>
            </w:r>
            <w:proofErr w:type="spellEnd"/>
          </w:p>
          <w:p w:rsidR="003E72A6" w:rsidRPr="003E72A6" w:rsidRDefault="003E72A6" w:rsidP="003E72A6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3E72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5</w:t>
            </w:r>
          </w:p>
          <w:p w:rsidR="003E72A6" w:rsidRPr="003E72A6" w:rsidRDefault="003E72A6" w:rsidP="003E72A6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3E72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FizzBuzz</w:t>
            </w:r>
            <w:proofErr w:type="spellEnd"/>
          </w:p>
          <w:p w:rsidR="003E72A6" w:rsidRPr="003E72A6" w:rsidRDefault="003E72A6" w:rsidP="003E72A6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3E72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7</w:t>
            </w:r>
          </w:p>
        </w:tc>
      </w:tr>
    </w:tbl>
    <w:p w:rsidR="003E72A6" w:rsidRPr="003E72A6" w:rsidRDefault="003E72A6" w:rsidP="003E72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  <w:lang w:eastAsia="es-AR"/>
        </w:rPr>
      </w:pP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3E72A6" w:rsidRPr="003E72A6" w:rsidTr="003E72A6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E72A6" w:rsidRPr="003E72A6" w:rsidRDefault="003E72A6" w:rsidP="003E72A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3E72A6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3E72A6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2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E72A6" w:rsidRPr="003E72A6" w:rsidRDefault="003E72A6" w:rsidP="003E72A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3E72A6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3E72A6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2</w:t>
            </w:r>
          </w:p>
        </w:tc>
      </w:tr>
      <w:tr w:rsidR="003E72A6" w:rsidRPr="003E72A6" w:rsidTr="003E72A6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E72A6" w:rsidRPr="003E72A6" w:rsidRDefault="003E72A6" w:rsidP="003E72A6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3E72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2 4 7</w:t>
            </w: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E72A6" w:rsidRPr="003E72A6" w:rsidRDefault="003E72A6" w:rsidP="003E72A6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3E72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1</w:t>
            </w:r>
          </w:p>
          <w:p w:rsidR="003E72A6" w:rsidRPr="003E72A6" w:rsidRDefault="003E72A6" w:rsidP="003E72A6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3E72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Fizz</w:t>
            </w:r>
            <w:proofErr w:type="spellEnd"/>
          </w:p>
          <w:p w:rsidR="003E72A6" w:rsidRPr="003E72A6" w:rsidRDefault="003E72A6" w:rsidP="003E72A6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3E72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3</w:t>
            </w:r>
          </w:p>
          <w:p w:rsidR="003E72A6" w:rsidRPr="003E72A6" w:rsidRDefault="003E72A6" w:rsidP="003E72A6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3E72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FizzBuzz</w:t>
            </w:r>
            <w:proofErr w:type="spellEnd"/>
          </w:p>
          <w:p w:rsidR="003E72A6" w:rsidRPr="003E72A6" w:rsidRDefault="003E72A6" w:rsidP="003E72A6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3E72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5</w:t>
            </w:r>
          </w:p>
          <w:p w:rsidR="003E72A6" w:rsidRPr="003E72A6" w:rsidRDefault="003E72A6" w:rsidP="003E72A6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3E72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Fizz</w:t>
            </w:r>
            <w:proofErr w:type="spellEnd"/>
          </w:p>
          <w:p w:rsidR="003E72A6" w:rsidRPr="003E72A6" w:rsidRDefault="003E72A6" w:rsidP="003E72A6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3E72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7</w:t>
            </w:r>
          </w:p>
        </w:tc>
      </w:tr>
    </w:tbl>
    <w:p w:rsidR="003E72A6" w:rsidRPr="003E72A6" w:rsidRDefault="003E72A6" w:rsidP="003E72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  <w:lang w:eastAsia="es-AR"/>
        </w:rPr>
      </w:pP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3E72A6" w:rsidRPr="003E72A6" w:rsidTr="003E72A6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E72A6" w:rsidRPr="003E72A6" w:rsidRDefault="003E72A6" w:rsidP="003E72A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3E72A6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3E72A6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3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E72A6" w:rsidRPr="003E72A6" w:rsidRDefault="003E72A6" w:rsidP="003E72A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3E72A6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3E72A6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3</w:t>
            </w:r>
          </w:p>
        </w:tc>
      </w:tr>
      <w:tr w:rsidR="003E72A6" w:rsidRPr="003E72A6" w:rsidTr="003E72A6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E72A6" w:rsidRPr="003E72A6" w:rsidRDefault="003E72A6" w:rsidP="003E72A6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3E72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3 5 7</w:t>
            </w: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E72A6" w:rsidRPr="003E72A6" w:rsidRDefault="003E72A6" w:rsidP="003E72A6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3E72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1</w:t>
            </w:r>
          </w:p>
          <w:p w:rsidR="003E72A6" w:rsidRPr="003E72A6" w:rsidRDefault="003E72A6" w:rsidP="003E72A6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3E72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2</w:t>
            </w:r>
          </w:p>
          <w:p w:rsidR="003E72A6" w:rsidRPr="003E72A6" w:rsidRDefault="003E72A6" w:rsidP="003E72A6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3E72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Fizz</w:t>
            </w:r>
            <w:proofErr w:type="spellEnd"/>
          </w:p>
          <w:p w:rsidR="003E72A6" w:rsidRPr="003E72A6" w:rsidRDefault="003E72A6" w:rsidP="003E72A6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3E72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4</w:t>
            </w:r>
          </w:p>
          <w:p w:rsidR="003E72A6" w:rsidRPr="003E72A6" w:rsidRDefault="003E72A6" w:rsidP="003E72A6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3E72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Buzz</w:t>
            </w:r>
            <w:proofErr w:type="spellEnd"/>
          </w:p>
          <w:p w:rsidR="003E72A6" w:rsidRPr="003E72A6" w:rsidRDefault="003E72A6" w:rsidP="003E72A6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3E72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Fizz</w:t>
            </w:r>
            <w:proofErr w:type="spellEnd"/>
          </w:p>
          <w:p w:rsidR="003E72A6" w:rsidRPr="003E72A6" w:rsidRDefault="003E72A6" w:rsidP="003E72A6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3E72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7</w:t>
            </w:r>
          </w:p>
        </w:tc>
      </w:tr>
    </w:tbl>
    <w:p w:rsidR="00BB0EF7" w:rsidRDefault="00BB0EF7"/>
    <w:p w:rsidR="003E72A6" w:rsidRDefault="003E72A6">
      <w:hyperlink r:id="rId7" w:history="1">
        <w:r>
          <w:rPr>
            <w:rStyle w:val="Hipervnculo"/>
          </w:rPr>
          <w:t>https://open.kattis.com/problems/fizzbuzz</w:t>
        </w:r>
      </w:hyperlink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{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//int a = 2, b = 3, n = 7;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.Parse(input[0]);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.Parse(input[1]);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.Parse(input[2]);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n; i++)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 % x == 0 &amp;&amp; i % y == 0)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"FizzBuzz"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 % x == 0)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"Fizz"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 % y == 0)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"Buzz"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.WriteLine(i);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3E72A6" w:rsidRDefault="003E72A6" w:rsidP="003E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E72A6" w:rsidRDefault="003E72A6"/>
    <w:p w:rsidR="003E72A6" w:rsidRDefault="003E72A6"/>
    <w:sectPr w:rsidR="003E7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A6"/>
    <w:rsid w:val="003E72A6"/>
    <w:rsid w:val="00BB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7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A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3E72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7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A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3E72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2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9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291835586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074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84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.kattis.com/problems/fizzbuz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hrismorgan.info/media/images/rust-fizzbuzz.sv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2019-04-21T18:56:00Z</dcterms:created>
  <dcterms:modified xsi:type="dcterms:W3CDTF">2019-04-21T18:57:00Z</dcterms:modified>
</cp:coreProperties>
</file>